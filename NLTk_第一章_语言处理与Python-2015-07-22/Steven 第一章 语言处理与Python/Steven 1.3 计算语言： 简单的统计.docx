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频率分布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使用FreqDist()函数得到了《白鲸记》中的单词总数，260819个单词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key()函数返回了所有不同类型的链表，然后我们查看前50项。</w:t>
      </w:r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我们可以看到大部分都是一些无法反应文本主题的词，一个除外，就是whale，出现了906次。</w:t>
      </w:r>
      <w:r w:rsidDel="00000000" w:rsidR="00000000" w:rsidRPr="00000000">
        <w:drawing>
          <wp:inline distB="114300" distT="114300" distL="114300" distR="114300">
            <wp:extent cx="5943600" cy="4076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老齐" w:id="0" w:date="2015-01-26T18:03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FreqDist(text)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fdist1 = FreqDist(text1)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实例化得到的fdist1是一种table结构的数据，即类似dict类型，如：{“whale” : 906}.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是否能够实现如下循环：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for k,v in fdist1: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ab/>
          <w:t xml:space="preserve">print k,v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or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for k,v in fdist1.items():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ab/>
          <w:t xml:space="preserve">print k,v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or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 xml:space="preserve">for k in fdist1.keys():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  <w:tab/>
          <w:t xml:space="preserve">print fdist1[k]     #得到对应的value</w:t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  <w:rPr>
          <w:ins w:author="老齐" w:id="0" w:date="2015-01-26T18:03:01Z"/>
        </w:rPr>
      </w:pPr>
      <w:ins w:author="老齐" w:id="0" w:date="2015-01-26T18:03:0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contextualSpacing w:val="0"/>
      </w:pPr>
      <w:ins w:author="老齐" w:id="0" w:date="2015-01-26T18:03:01Z">
        <w:r w:rsidDel="00000000" w:rsidR="00000000" w:rsidRPr="00000000">
          <w:rPr>
            <w:rtl w:val="0"/>
          </w:rPr>
          <w:t xml:space="preserve">有空可以测试一下，看看是否能够运行？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82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05425" cy="2171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我们来看看前50的词有多少次出现。总共大约120000次，约占总数46%。</w:t>
      </w:r>
      <w:r w:rsidDel="00000000" w:rsidR="00000000" w:rsidRPr="00000000">
        <w:drawing>
          <wp:inline distB="114300" distT="114300" distL="114300" distR="114300">
            <wp:extent cx="2762250" cy="32385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44831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与高频词汇相对应的是那些只出现了一次的低频词汇，可以用hapaxes()函数查看，这里我就不截图了，因为有9000多个低频词汇，刷屏了。。。这些词汇太多，不结合上下很难分析出有用信息。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细粒度的选择词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在高频词中，像is，the这些单词很短，大多不是名词动词。那长词会否能提供更多信息呢？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这里我们取白鲸记中长度超过15的词来分析。这些词多是名词，形容词和副词。</w:t>
      </w:r>
      <w:r w:rsidDel="00000000" w:rsidR="00000000" w:rsidRPr="00000000">
        <w:drawing>
          <wp:inline distB="114300" distT="114300" distL="114300" distR="114300">
            <wp:extent cx="5943600" cy="1612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选15是因为这样长的词才足够少，能一次展示出来。但这样却忽略了一次稍短一些的有用词汇。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综上，折衷的办法也许是取一些出现次数多的长词，我们以聊天语料库为例，选取词长超过7且出现次数也超过7的。有些词有用的，例如computer，football。。。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28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回到白鲸记中，选取词长超过4且出现次数超过100词的词语，这里面显然包含了很多重要词汇。</w:t>
      </w:r>
      <w:r w:rsidDel="00000000" w:rsidR="00000000" w:rsidRPr="00000000">
        <w:drawing>
          <wp:inline distB="114300" distT="114300" distL="114300" distR="114300">
            <wp:extent cx="5943600" cy="1905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rtl w:val="0"/>
        </w:rPr>
        <w:t xml:space="preserve">whale一词出现次数超过了there，毫无疑问是主题词，whaling捕鲸，Stubb，Queequeg，Pequod应该是地名，Captain队长， StarBuck星巴克， CHAPTER看出来是分章节的， boats跟船有关，还不止一条船， Sperm精液， Flask烧瓶，感觉还和化学扯上了关系。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对比一下梗概：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捕鲸船“裴廊德”号船长亚哈，在一次捕鲸过程中，被凶残聪明的白鲸莫比·迪克咬掉了一条腿，因此他满怀复仇之念，一心想追捕这条白鲸，竟至失去理性，变成一个独断独行的偏热症狂。他的船几乎兜遍了全世界经历辗转，终于与莫比·迪克遭遇。经过三天追踪，他用鱼叉击中白鲸，但船被白鲸撞破，亚哈被鱼叉上的绳子缠住，掉入海中。全船人落海，只有水手以实玛利（《圣经》中人名，意为被遗弃的人）一人得救，[1]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主人公是captain，内容与白鲸和捕鲸有关，最重要的词汇发现了，但似乎缺少了主人公的名字。因为主人公Ahab名字长度为4。看来，这样的方法还是不足以便捷地找出所有重要信息，因为缩短长度限制的话，可恶的，that，have这些又该出来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搭配和双连词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搭配是不经在一起出现的词序列。搭配的特点是其中的词不嗯能够被类似的词置换。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获取搭配要从使用bigrams()函数寻找词对（双连词）开始。搭配基本上是频繁的双连词。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bigrams()函数用来生成双连词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collocations()函数可以用来寻找搭配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这一节大致就这样了，看来搜索高频词，然后去掉一些常见词例如and，is。。。就可以得到主题词了。所以我们需要建立一个包含is，and这些对主题分析无用的常用词的词汇库。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erek Grant" w:id="0" w:date="2015-01-26T18:03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第一个，报错 need more than 1 value to unpack，其他可以，结果在下一页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07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9.png"/><Relationship Id="rId14" Type="http://schemas.openxmlformats.org/officeDocument/2006/relationships/image" Target="media/image0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16.png"/></Relationships>
</file>